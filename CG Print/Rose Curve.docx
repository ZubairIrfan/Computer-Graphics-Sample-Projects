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2C" w:rsidRPr="00A63A15" w:rsidRDefault="00E06B2C" w:rsidP="00A63A15">
      <w:pPr>
        <w:jc w:val="center"/>
        <w:rPr>
          <w:rFonts w:ascii="Times New Roman" w:hAnsi="Times New Roman" w:cs="Times New Roman"/>
          <w:b/>
          <w:sz w:val="36"/>
        </w:rPr>
      </w:pPr>
      <w:r w:rsidRPr="00A63A15">
        <w:rPr>
          <w:rFonts w:ascii="Times New Roman" w:hAnsi="Times New Roman" w:cs="Times New Roman"/>
          <w:b/>
          <w:sz w:val="36"/>
        </w:rPr>
        <w:t>Rose Curve</w:t>
      </w:r>
    </w:p>
    <w:p w:rsidR="00A63A15" w:rsidRPr="00A63A15" w:rsidRDefault="00A63A15">
      <w:pPr>
        <w:rPr>
          <w:rFonts w:ascii="Times New Roman" w:hAnsi="Times New Roman" w:cs="Times New Roman"/>
          <w:b/>
          <w:sz w:val="36"/>
        </w:rPr>
      </w:pPr>
    </w:p>
    <w:p w:rsidR="00E06B2C" w:rsidRDefault="00E0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Parametric Eq</w:t>
      </w:r>
      <w:r w:rsidR="00F20D5B">
        <w:rPr>
          <w:rFonts w:ascii="Times New Roman" w:hAnsi="Times New Roman" w:cs="Times New Roman"/>
          <w:sz w:val="24"/>
          <w:szCs w:val="24"/>
        </w:rPr>
        <w:t>uation</w:t>
      </w:r>
      <w:r>
        <w:rPr>
          <w:rFonts w:ascii="Times New Roman" w:hAnsi="Times New Roman" w:cs="Times New Roman"/>
          <w:sz w:val="24"/>
          <w:szCs w:val="24"/>
        </w:rPr>
        <w:t xml:space="preserve"> for Rose Curve:</w:t>
      </w:r>
    </w:p>
    <w:p w:rsidR="009C6684" w:rsidRDefault="00E0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 = K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* </w:t>
      </w:r>
      <w:ins w:id="0" w:author="zubair96@outlook.com" w:date="2017-10-16T23:50:00Z">
        <w:r w:rsidR="00F20D5B">
          <w:t>θ</w:t>
        </w:r>
      </w:ins>
      <w:r w:rsidR="00F20D5B">
        <w:rPr>
          <w:rFonts w:ascii="Times New Roman" w:hAnsi="Times New Roman" w:cs="Times New Roman"/>
          <w:sz w:val="24"/>
          <w:szCs w:val="24"/>
        </w:rPr>
        <w:t xml:space="preserve"> </w:t>
      </w:r>
      <w:r w:rsidR="00F20D5B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F20D5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F20D5B">
        <w:rPr>
          <w:rFonts w:ascii="Times New Roman" w:hAnsi="Times New Roman" w:cs="Times New Roman"/>
          <w:sz w:val="24"/>
          <w:szCs w:val="24"/>
        </w:rPr>
        <w:t xml:space="preserve">( n * </w:t>
      </w:r>
      <w:ins w:id="1" w:author="zubair96@outlook.com" w:date="2017-10-16T23:50:00Z">
        <w:r w:rsidR="00F20D5B">
          <w:t>θ</w:t>
        </w:r>
      </w:ins>
      <w:r w:rsidR="00F20D5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20D5B" w:rsidRDefault="00F2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 = </w:t>
      </w:r>
      <w:r>
        <w:rPr>
          <w:rFonts w:ascii="Times New Roman" w:hAnsi="Times New Roman" w:cs="Times New Roman"/>
          <w:sz w:val="24"/>
          <w:szCs w:val="24"/>
        </w:rPr>
        <w:t xml:space="preserve">K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* </w:t>
      </w:r>
      <w:ins w:id="2" w:author="zubair96@outlook.com" w:date="2017-10-16T23:50:00Z">
        <w:r>
          <w:t>θ</w:t>
        </w:r>
      </w:ins>
      <w:r>
        <w:rPr>
          <w:rFonts w:ascii="Times New Roman" w:hAnsi="Times New Roman" w:cs="Times New Roman"/>
          <w:sz w:val="24"/>
          <w:szCs w:val="24"/>
        </w:rPr>
        <w:t xml:space="preserve"> ) * </w:t>
      </w:r>
      <w:r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 xml:space="preserve">( n * </w:t>
      </w:r>
      <w:ins w:id="3" w:author="zubair96@outlook.com" w:date="2017-10-16T23:50:00Z">
        <w:r>
          <w:t>θ</w:t>
        </w:r>
      </w:ins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20D5B" w:rsidRDefault="00F20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20D5B">
        <w:rPr>
          <w:rFonts w:ascii="Times New Roman" w:hAnsi="Times New Roman" w:cs="Times New Roman"/>
          <w:sz w:val="24"/>
          <w:szCs w:val="24"/>
        </w:rPr>
        <w:t>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Drawing Curve: (including min-max ranges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calcutaion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20D5B" w:rsidRDefault="00F20D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25136</wp:posOffset>
            </wp:positionH>
            <wp:positionV relativeFrom="paragraph">
              <wp:posOffset>0</wp:posOffset>
            </wp:positionV>
            <wp:extent cx="1352739" cy="695422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A15" w:rsidRDefault="00F20D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1B6051" wp14:editId="294AB900">
            <wp:simplePos x="0" y="0"/>
            <wp:positionH relativeFrom="column">
              <wp:posOffset>-207010</wp:posOffset>
            </wp:positionH>
            <wp:positionV relativeFrom="paragraph">
              <wp:posOffset>2299335</wp:posOffset>
            </wp:positionV>
            <wp:extent cx="5477510" cy="147637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A809F8" wp14:editId="7393482E">
            <wp:simplePos x="0" y="0"/>
            <wp:positionH relativeFrom="column">
              <wp:posOffset>25496</wp:posOffset>
            </wp:positionH>
            <wp:positionV relativeFrom="paragraph">
              <wp:posOffset>445374</wp:posOffset>
            </wp:positionV>
            <wp:extent cx="2590800" cy="1724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P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Default="00A63A15" w:rsidP="00A63A15">
      <w:pPr>
        <w:rPr>
          <w:rFonts w:ascii="Times New Roman" w:hAnsi="Times New Roman" w:cs="Times New Roman"/>
          <w:sz w:val="28"/>
        </w:rPr>
      </w:pPr>
    </w:p>
    <w:p w:rsidR="00A63A15" w:rsidRDefault="00A63A15" w:rsidP="00A63A15">
      <w:pPr>
        <w:pStyle w:val="ListParagraph"/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7F670752" wp14:editId="2E90DA16">
            <wp:simplePos x="0" y="0"/>
            <wp:positionH relativeFrom="column">
              <wp:posOffset>1535166</wp:posOffset>
            </wp:positionH>
            <wp:positionV relativeFrom="paragraph">
              <wp:posOffset>354330</wp:posOffset>
            </wp:positionV>
            <wp:extent cx="2529205" cy="18370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15">
        <w:rPr>
          <w:rFonts w:ascii="Times New Roman" w:hAnsi="Times New Roman" w:cs="Times New Roman"/>
          <w:sz w:val="24"/>
        </w:rPr>
        <w:t xml:space="preserve">This will draw rose curve with seven (7) petals having </w:t>
      </w:r>
      <w:proofErr w:type="spellStart"/>
      <w:r w:rsidRPr="00A63A15">
        <w:rPr>
          <w:rFonts w:ascii="Times New Roman" w:hAnsi="Times New Roman" w:cs="Times New Roman"/>
          <w:sz w:val="24"/>
        </w:rPr>
        <w:t>patel</w:t>
      </w:r>
      <w:proofErr w:type="spellEnd"/>
      <w:r w:rsidRPr="00A63A15">
        <w:rPr>
          <w:rFonts w:ascii="Times New Roman" w:hAnsi="Times New Roman" w:cs="Times New Roman"/>
          <w:sz w:val="24"/>
        </w:rPr>
        <w:t xml:space="preserve"> length of 20 units</w:t>
      </w:r>
      <w:r>
        <w:rPr>
          <w:rFonts w:ascii="Times New Roman" w:hAnsi="Times New Roman" w:cs="Times New Roman"/>
          <w:sz w:val="24"/>
        </w:rPr>
        <w:t>. Figure for this code is as following:</w:t>
      </w:r>
    </w:p>
    <w:p w:rsidR="00A63A15" w:rsidRPr="00A63A15" w:rsidRDefault="00A63A15" w:rsidP="00A63A15"/>
    <w:p w:rsidR="00A63A15" w:rsidRPr="00A63A15" w:rsidRDefault="00A63A15" w:rsidP="00A63A15"/>
    <w:p w:rsidR="00A63A15" w:rsidRPr="00A63A15" w:rsidRDefault="00A63A15" w:rsidP="00A63A15"/>
    <w:p w:rsidR="00A63A15" w:rsidRDefault="00A63A15" w:rsidP="00A63A15"/>
    <w:p w:rsidR="00A63A15" w:rsidRDefault="00A63A15" w:rsidP="00A63A15">
      <w:pPr>
        <w:ind w:firstLine="720"/>
      </w:pPr>
    </w:p>
    <w:p w:rsidR="00A63A15" w:rsidRDefault="00A63A15" w:rsidP="00A63A15">
      <w:pPr>
        <w:ind w:firstLine="720"/>
      </w:pPr>
      <w:r>
        <w:t xml:space="preserve">Now for sketching Bounding Box / </w:t>
      </w:r>
      <w:proofErr w:type="gramStart"/>
      <w:r>
        <w:t>Bounding</w:t>
      </w:r>
      <w:proofErr w:type="gramEnd"/>
      <w:r>
        <w:t xml:space="preserve"> circle, we will use min max values as support. </w:t>
      </w:r>
      <w:proofErr w:type="spellStart"/>
      <w:r>
        <w:t>Pseudocode</w:t>
      </w:r>
      <w:proofErr w:type="spellEnd"/>
      <w:r>
        <w:t xml:space="preserve"> for bounding box and bounding circle will be </w:t>
      </w:r>
      <w:proofErr w:type="gramStart"/>
      <w:r>
        <w:t>as :</w:t>
      </w:r>
      <w:proofErr w:type="gramEnd"/>
    </w:p>
    <w:p w:rsidR="00A63A15" w:rsidRDefault="00A63A15" w:rsidP="00A63A15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4333BB8A" wp14:editId="32AE685D">
            <wp:simplePos x="0" y="0"/>
            <wp:positionH relativeFrom="column">
              <wp:posOffset>2863406</wp:posOffset>
            </wp:positionH>
            <wp:positionV relativeFrom="paragraph">
              <wp:posOffset>161925</wp:posOffset>
            </wp:positionV>
            <wp:extent cx="2582161" cy="188918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61" cy="188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A15" w:rsidRPr="00A63A15" w:rsidRDefault="00A63A15" w:rsidP="00A63A15">
      <w:pPr>
        <w:rPr>
          <w:b/>
          <w:sz w:val="28"/>
          <w:u w:val="single"/>
        </w:rPr>
      </w:pPr>
      <w:r w:rsidRPr="00A63A15">
        <w:rPr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19E30DE3" wp14:editId="369887F2">
            <wp:simplePos x="0" y="0"/>
            <wp:positionH relativeFrom="column">
              <wp:posOffset>-335879</wp:posOffset>
            </wp:positionH>
            <wp:positionV relativeFrom="paragraph">
              <wp:posOffset>257319</wp:posOffset>
            </wp:positionV>
            <wp:extent cx="2448267" cy="1238423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15">
        <w:rPr>
          <w:b/>
          <w:sz w:val="28"/>
          <w:u w:val="single"/>
        </w:rPr>
        <w:t>Bounding Box:</w:t>
      </w:r>
    </w:p>
    <w:p w:rsidR="00A63A15" w:rsidRPr="00A63A15" w:rsidRDefault="00A63A15" w:rsidP="00A63A15">
      <w:pPr>
        <w:rPr>
          <w:sz w:val="28"/>
        </w:rPr>
      </w:pPr>
    </w:p>
    <w:p w:rsidR="00A63A15" w:rsidRPr="00A63A15" w:rsidRDefault="00A63A15" w:rsidP="00A63A15">
      <w:pPr>
        <w:rPr>
          <w:sz w:val="28"/>
        </w:rPr>
      </w:pPr>
    </w:p>
    <w:p w:rsidR="00A63A15" w:rsidRPr="00A63A15" w:rsidRDefault="00A63A15" w:rsidP="00A63A15">
      <w:pPr>
        <w:rPr>
          <w:sz w:val="28"/>
        </w:rPr>
      </w:pPr>
    </w:p>
    <w:p w:rsidR="00A63A15" w:rsidRDefault="00A63A15" w:rsidP="00A63A15">
      <w:pPr>
        <w:rPr>
          <w:sz w:val="28"/>
        </w:rPr>
      </w:pPr>
    </w:p>
    <w:p w:rsidR="00A63A15" w:rsidRDefault="00A63A15" w:rsidP="00A63A15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67DF13B9" wp14:editId="74048954">
            <wp:simplePos x="0" y="0"/>
            <wp:positionH relativeFrom="column">
              <wp:posOffset>3044429</wp:posOffset>
            </wp:positionH>
            <wp:positionV relativeFrom="paragraph">
              <wp:posOffset>276860</wp:posOffset>
            </wp:positionV>
            <wp:extent cx="2487930" cy="1673225"/>
            <wp:effectExtent l="0" t="0" r="762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A15" w:rsidRPr="00A63A15" w:rsidRDefault="00A63A15" w:rsidP="00A63A15">
      <w:pPr>
        <w:rPr>
          <w:b/>
          <w:sz w:val="28"/>
          <w:u w:val="single"/>
        </w:rPr>
      </w:pPr>
      <w:r w:rsidRPr="00A63A15">
        <w:rPr>
          <w:b/>
          <w:sz w:val="28"/>
          <w:u w:val="single"/>
        </w:rPr>
        <w:t>Bounding Circle</w:t>
      </w:r>
      <w:r w:rsidRPr="00A63A15">
        <w:rPr>
          <w:b/>
          <w:sz w:val="28"/>
          <w:u w:val="single"/>
        </w:rPr>
        <w:t>:</w:t>
      </w:r>
    </w:p>
    <w:p w:rsidR="00A63A15" w:rsidRPr="00A63A15" w:rsidRDefault="00A63A15" w:rsidP="00A63A15">
      <w:pPr>
        <w:rPr>
          <w:sz w:val="28"/>
        </w:rPr>
      </w:pPr>
      <w:bookmarkStart w:id="4" w:name="_GoBack"/>
      <w:bookmarkEnd w:id="4"/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-241540</wp:posOffset>
            </wp:positionH>
            <wp:positionV relativeFrom="paragraph">
              <wp:posOffset>-3175</wp:posOffset>
            </wp:positionV>
            <wp:extent cx="3429479" cy="120031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3A15" w:rsidRPr="00A6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57C5"/>
    <w:multiLevelType w:val="hybridMultilevel"/>
    <w:tmpl w:val="ADDC703E"/>
    <w:lvl w:ilvl="0" w:tplc="CCDCAAE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F3175"/>
    <w:multiLevelType w:val="hybridMultilevel"/>
    <w:tmpl w:val="039CB242"/>
    <w:lvl w:ilvl="0" w:tplc="726C13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2C"/>
    <w:rsid w:val="00541F2E"/>
    <w:rsid w:val="009C6684"/>
    <w:rsid w:val="00A63A15"/>
    <w:rsid w:val="00E06B2C"/>
    <w:rsid w:val="00F2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zubair96@outlook.com</dc:creator>
  <cp:lastModifiedBy>zubair96@outlook.com</cp:lastModifiedBy>
  <cp:revision>1</cp:revision>
  <dcterms:created xsi:type="dcterms:W3CDTF">2017-10-16T18:37:00Z</dcterms:created>
  <dcterms:modified xsi:type="dcterms:W3CDTF">2017-10-16T19:13:00Z</dcterms:modified>
</cp:coreProperties>
</file>